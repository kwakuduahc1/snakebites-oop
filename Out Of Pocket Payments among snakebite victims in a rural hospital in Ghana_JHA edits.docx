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C710" w14:textId="08FD0C05" w:rsidR="006A0C1C" w:rsidRDefault="00FD1813" w:rsidP="00FF6A5F">
      <w:pPr>
        <w:pStyle w:val="Title"/>
      </w:pPr>
      <w:r>
        <w:t>Out Of Pocket Payments among snakebite victims in a rural hospital in Ghana</w:t>
      </w:r>
    </w:p>
    <w:p w14:paraId="7F80F494" w14:textId="63369B65" w:rsidR="00FD1813" w:rsidRDefault="00FD1813" w:rsidP="00FF6A5F">
      <w:pPr>
        <w:pStyle w:val="Heading1"/>
      </w:pPr>
      <w:commentRangeStart w:id="0"/>
      <w:r>
        <w:t>Research question</w:t>
      </w:r>
      <w:r w:rsidR="00FF6A5F">
        <w:t>s</w:t>
      </w:r>
      <w:commentRangeEnd w:id="0"/>
      <w:r w:rsidR="00093C3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ins w:id="1" w:author="Ibrahim Duah Kwaku" w:date="2021-10-18T16:54:00Z">
        <w:r w:rsidR="00467145">
          <w:t xml:space="preserve"> that could be answered</w:t>
        </w:r>
      </w:ins>
    </w:p>
    <w:p w14:paraId="7756B23C" w14:textId="6D27677D" w:rsidR="00FF6A5F" w:rsidRDefault="00FF6A5F" w:rsidP="00FF6A5F">
      <w:pPr>
        <w:pStyle w:val="ListParagraph"/>
        <w:numPr>
          <w:ilvl w:val="0"/>
          <w:numId w:val="1"/>
        </w:numPr>
        <w:rPr>
          <w:ins w:id="2" w:author="John H Amuasi" w:date="2021-10-09T13:15:00Z"/>
        </w:rPr>
      </w:pPr>
      <w:r>
        <w:t>Demographic characteristics of snakebite victims at the hospital</w:t>
      </w:r>
    </w:p>
    <w:p w14:paraId="1BBA2052" w14:textId="22CD016F" w:rsidR="00093C32" w:rsidRDefault="00093C32" w:rsidP="00FF6A5F">
      <w:pPr>
        <w:pStyle w:val="ListParagraph"/>
        <w:numPr>
          <w:ilvl w:val="0"/>
          <w:numId w:val="1"/>
        </w:numPr>
      </w:pPr>
      <w:ins w:id="3" w:author="John H Amuasi" w:date="2021-10-09T13:15:00Z">
        <w:r>
          <w:t>Di</w:t>
        </w:r>
      </w:ins>
      <w:ins w:id="4" w:author="John H Amuasi" w:date="2021-10-09T13:16:00Z">
        <w:r>
          <w:t>fferences in characteristics between snakebite victims who have health insurance and those who do not</w:t>
        </w:r>
      </w:ins>
    </w:p>
    <w:p w14:paraId="15D42D71" w14:textId="44FD473B" w:rsidR="00FD1813" w:rsidDel="00093C32" w:rsidRDefault="00FF6A5F">
      <w:pPr>
        <w:pStyle w:val="ListParagraph"/>
        <w:numPr>
          <w:ilvl w:val="0"/>
          <w:numId w:val="1"/>
        </w:numPr>
        <w:rPr>
          <w:del w:id="5" w:author="John H Amuasi" w:date="2021-10-09T13:19:00Z"/>
        </w:rPr>
      </w:pPr>
      <w:del w:id="6" w:author="John H Amuasi" w:date="2021-10-09T13:17:00Z">
        <w:r w:rsidDel="00093C32">
          <w:delText xml:space="preserve">How </w:delText>
        </w:r>
        <w:r w:rsidR="00FD1813" w:rsidDel="00093C32">
          <w:delText>p</w:delText>
        </w:r>
      </w:del>
      <w:ins w:id="7" w:author="John H Amuasi" w:date="2021-10-09T13:17:00Z">
        <w:r w:rsidR="00093C32">
          <w:t>P</w:t>
        </w:r>
      </w:ins>
      <w:r w:rsidR="00FD1813">
        <w:t>revale</w:t>
      </w:r>
      <w:ins w:id="8" w:author="John H Amuasi" w:date="2021-10-09T13:17:00Z">
        <w:r w:rsidR="00093C32">
          <w:t xml:space="preserve">nce, </w:t>
        </w:r>
        <w:del w:id="9" w:author="Ibrahim Duah Kwaku" w:date="2021-10-18T16:54:00Z">
          <w:r w:rsidR="00093C32" w:rsidDel="00467145">
            <w:delText>quantum</w:delText>
          </w:r>
        </w:del>
      </w:ins>
      <w:ins w:id="10" w:author="Ibrahim Duah Kwaku" w:date="2021-10-18T16:54:00Z">
        <w:r w:rsidR="00467145">
          <w:t>quantum,</w:t>
        </w:r>
      </w:ins>
      <w:ins w:id="11" w:author="John H Amuasi" w:date="2021-10-09T13:17:00Z">
        <w:r w:rsidR="00093C32">
          <w:t xml:space="preserve"> and items </w:t>
        </w:r>
      </w:ins>
      <w:ins w:id="12" w:author="John H Amuasi" w:date="2021-10-09T13:18:00Z">
        <w:r w:rsidR="00093C32">
          <w:t xml:space="preserve">expenditure is made on with regard to </w:t>
        </w:r>
      </w:ins>
      <w:del w:id="13" w:author="John H Amuasi" w:date="2021-10-09T13:17:00Z">
        <w:r w:rsidR="00FD1813" w:rsidDel="00093C32">
          <w:delText>nt</w:delText>
        </w:r>
      </w:del>
      <w:del w:id="14" w:author="John H Amuasi" w:date="2021-10-09T13:18:00Z">
        <w:r w:rsidR="00FD1813" w:rsidDel="00093C32">
          <w:delText xml:space="preserve"> is </w:delText>
        </w:r>
      </w:del>
      <w:r w:rsidR="00FD1813">
        <w:t xml:space="preserve">OOP </w:t>
      </w:r>
      <w:ins w:id="15" w:author="John H Amuasi" w:date="2021-10-09T13:17:00Z">
        <w:r w:rsidR="00093C32">
          <w:t xml:space="preserve">spending </w:t>
        </w:r>
      </w:ins>
      <w:del w:id="16" w:author="John H Amuasi" w:date="2021-10-09T13:19:00Z">
        <w:r w:rsidR="00FD1813" w:rsidDel="00093C32">
          <w:delText xml:space="preserve">among snakebite victims </w:delText>
        </w:r>
      </w:del>
      <w:r w:rsidR="00FD1813">
        <w:t>at the hospital</w:t>
      </w:r>
      <w:ins w:id="17" w:author="John H Amuasi" w:date="2021-10-09T13:19:00Z">
        <w:r w:rsidR="00093C32">
          <w:t xml:space="preserve"> comparing </w:t>
        </w:r>
      </w:ins>
      <w:del w:id="18" w:author="John H Amuasi" w:date="2021-10-09T13:18:00Z">
        <w:r w:rsidR="00FD1813" w:rsidDel="00093C32">
          <w:delText>?</w:delText>
        </w:r>
      </w:del>
    </w:p>
    <w:p w14:paraId="7003843A" w14:textId="62D1962C" w:rsidR="00FD1813" w:rsidRDefault="00FF6A5F" w:rsidP="00093C32">
      <w:pPr>
        <w:pStyle w:val="ListParagraph"/>
        <w:numPr>
          <w:ilvl w:val="0"/>
          <w:numId w:val="1"/>
        </w:numPr>
        <w:rPr>
          <w:ins w:id="19" w:author="John H Amuasi" w:date="2021-10-09T13:21:00Z"/>
        </w:rPr>
      </w:pPr>
      <w:del w:id="20" w:author="John H Amuasi" w:date="2021-10-09T13:19:00Z">
        <w:r w:rsidDel="00093C32">
          <w:delText xml:space="preserve">Is </w:delText>
        </w:r>
        <w:r w:rsidR="00FD1813" w:rsidDel="00093C32">
          <w:delText>the prevalence of OOP different among</w:delText>
        </w:r>
      </w:del>
      <w:r w:rsidR="00FD1813">
        <w:t xml:space="preserve"> insured and non-insured victims?</w:t>
      </w:r>
    </w:p>
    <w:p w14:paraId="1D7B0A33" w14:textId="32D81B86" w:rsidR="00093C32" w:rsidRDefault="00093C32" w:rsidP="00093C32">
      <w:pPr>
        <w:pStyle w:val="ListParagraph"/>
        <w:numPr>
          <w:ilvl w:val="0"/>
          <w:numId w:val="1"/>
        </w:numPr>
      </w:pPr>
      <w:ins w:id="21" w:author="John H Amuasi" w:date="2021-10-09T13:21:00Z">
        <w:r>
          <w:t>Clinical care, length of stay, and clinical outcomes comparing the insured and non</w:t>
        </w:r>
      </w:ins>
      <w:ins w:id="22" w:author="John H Amuasi" w:date="2021-10-09T13:22:00Z">
        <w:r>
          <w:t>-</w:t>
        </w:r>
      </w:ins>
      <w:ins w:id="23" w:author="John H Amuasi" w:date="2021-10-09T13:21:00Z">
        <w:r>
          <w:t>insured</w:t>
        </w:r>
      </w:ins>
      <w:ins w:id="24" w:author="John H Amuasi" w:date="2021-10-09T13:22:00Z">
        <w:r>
          <w:t xml:space="preserve"> victims</w:t>
        </w:r>
      </w:ins>
      <w:ins w:id="25" w:author="John H Amuasi" w:date="2021-10-09T13:21:00Z">
        <w:r>
          <w:t>.</w:t>
        </w:r>
      </w:ins>
    </w:p>
    <w:p w14:paraId="4399BE24" w14:textId="57FD453C" w:rsidR="00640661" w:rsidRDefault="00640661" w:rsidP="00FF6A5F">
      <w:pPr>
        <w:pStyle w:val="Heading1"/>
      </w:pPr>
      <w:commentRangeStart w:id="26"/>
      <w:commentRangeStart w:id="27"/>
      <w:r>
        <w:t>Data Available</w:t>
      </w:r>
      <w:commentRangeEnd w:id="26"/>
      <w:r w:rsidR="00093C32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  <w:commentRangeEnd w:id="27"/>
      <w:r w:rsidR="00377B21">
        <w:rPr>
          <w:rStyle w:val="CommentReference"/>
          <w:rFonts w:asciiTheme="minorHAnsi" w:eastAsiaTheme="minorHAnsi" w:hAnsiTheme="minorHAnsi" w:cstheme="minorBidi"/>
          <w:color w:val="auto"/>
        </w:rPr>
        <w:commentReference w:id="27"/>
      </w:r>
    </w:p>
    <w:p w14:paraId="2A55EE55" w14:textId="55E8B488" w:rsidR="00FF6A5F" w:rsidRPr="00FF6A5F" w:rsidRDefault="00FF6A5F" w:rsidP="00FF6A5F">
      <w:r>
        <w:t>There are 1,436 records of snakebites in the database.</w:t>
      </w:r>
    </w:p>
    <w:p w14:paraId="4230067E" w14:textId="7F441EF4" w:rsidR="00640661" w:rsidRDefault="00640661" w:rsidP="00FF6A5F">
      <w:pPr>
        <w:pStyle w:val="Heading2"/>
      </w:pPr>
      <w:r>
        <w:t>Demography</w:t>
      </w:r>
    </w:p>
    <w:p w14:paraId="73647531" w14:textId="7CF2B903" w:rsidR="00640661" w:rsidRDefault="00640661" w:rsidP="00FF6A5F">
      <w:pPr>
        <w:pStyle w:val="ListParagraph"/>
        <w:numPr>
          <w:ilvl w:val="0"/>
          <w:numId w:val="2"/>
        </w:numPr>
      </w:pPr>
      <w:r>
        <w:t>Age</w:t>
      </w:r>
    </w:p>
    <w:p w14:paraId="2DF50A6C" w14:textId="08C0EFAB" w:rsidR="00640661" w:rsidRDefault="00640661" w:rsidP="00FF6A5F">
      <w:pPr>
        <w:pStyle w:val="ListParagraph"/>
        <w:numPr>
          <w:ilvl w:val="0"/>
          <w:numId w:val="2"/>
        </w:numPr>
      </w:pPr>
      <w:r>
        <w:t>Sex</w:t>
      </w:r>
    </w:p>
    <w:p w14:paraId="43507BFC" w14:textId="67CB8EAE" w:rsidR="00640661" w:rsidRDefault="00B21468" w:rsidP="00FF6A5F">
      <w:pPr>
        <w:pStyle w:val="ListParagraph"/>
        <w:numPr>
          <w:ilvl w:val="0"/>
          <w:numId w:val="2"/>
        </w:numPr>
      </w:pPr>
      <w:r>
        <w:t>Occupation</w:t>
      </w:r>
    </w:p>
    <w:p w14:paraId="072DA705" w14:textId="70627049" w:rsidR="00E17EEC" w:rsidRDefault="00E17EEC" w:rsidP="00E17EEC">
      <w:pPr>
        <w:pStyle w:val="ListParagraph"/>
        <w:numPr>
          <w:ilvl w:val="1"/>
          <w:numId w:val="2"/>
        </w:numPr>
      </w:pPr>
      <w:r>
        <w:t>The occupation was hand-typed and there would require a lot of cleaning. For instance, changing farmer to Farmer for consistency.</w:t>
      </w:r>
    </w:p>
    <w:p w14:paraId="470B6EE0" w14:textId="2288551A" w:rsidR="00B21468" w:rsidRDefault="00B21468" w:rsidP="00FF6A5F">
      <w:pPr>
        <w:pStyle w:val="Heading2"/>
      </w:pPr>
      <w:r>
        <w:t>Clinical management</w:t>
      </w:r>
    </w:p>
    <w:p w14:paraId="63359C50" w14:textId="1C422F22" w:rsidR="00B21468" w:rsidRDefault="00B21468" w:rsidP="00FF6A5F">
      <w:pPr>
        <w:pStyle w:val="ListParagraph"/>
        <w:numPr>
          <w:ilvl w:val="0"/>
          <w:numId w:val="3"/>
        </w:numPr>
      </w:pPr>
      <w:r>
        <w:t>Drugs</w:t>
      </w:r>
    </w:p>
    <w:p w14:paraId="6EF07CE3" w14:textId="70A84FBC" w:rsidR="00B21468" w:rsidRDefault="00B21468" w:rsidP="00FF6A5F">
      <w:pPr>
        <w:pStyle w:val="ListParagraph"/>
        <w:numPr>
          <w:ilvl w:val="0"/>
          <w:numId w:val="3"/>
        </w:numPr>
      </w:pPr>
      <w:r>
        <w:t>Investigations</w:t>
      </w:r>
    </w:p>
    <w:p w14:paraId="4B8FF66D" w14:textId="18981FD0" w:rsidR="00B21468" w:rsidRDefault="00B21468" w:rsidP="00FF6A5F">
      <w:pPr>
        <w:pStyle w:val="ListParagraph"/>
        <w:numPr>
          <w:ilvl w:val="0"/>
          <w:numId w:val="3"/>
        </w:numPr>
      </w:pPr>
      <w:r>
        <w:t>Procedures and services</w:t>
      </w:r>
    </w:p>
    <w:p w14:paraId="1F091CF2" w14:textId="1CC37457" w:rsidR="00FF6A5F" w:rsidRDefault="00FF6A5F" w:rsidP="00FF6A5F">
      <w:pPr>
        <w:pStyle w:val="ListParagraph"/>
        <w:numPr>
          <w:ilvl w:val="0"/>
          <w:numId w:val="3"/>
        </w:numPr>
      </w:pPr>
      <w:r>
        <w:t>Additional diagnosis (for that episode of care)</w:t>
      </w:r>
    </w:p>
    <w:p w14:paraId="34C486FC" w14:textId="3232EA40" w:rsidR="00FF6A5F" w:rsidRDefault="00FF6A5F" w:rsidP="00FF6A5F">
      <w:pPr>
        <w:pStyle w:val="Heading2"/>
      </w:pPr>
      <w:r>
        <w:t>Clinical outcomes</w:t>
      </w:r>
    </w:p>
    <w:p w14:paraId="66516B38" w14:textId="1A6CBF15" w:rsidR="00FF6A5F" w:rsidRDefault="00FF6A5F" w:rsidP="00FF6A5F">
      <w:pPr>
        <w:pStyle w:val="ListParagraph"/>
        <w:numPr>
          <w:ilvl w:val="0"/>
          <w:numId w:val="4"/>
        </w:numPr>
      </w:pPr>
      <w:r>
        <w:t>Length of Stay</w:t>
      </w:r>
    </w:p>
    <w:p w14:paraId="58EB597A" w14:textId="12AFC8B8" w:rsidR="00377B21" w:rsidRDefault="00FF6A5F" w:rsidP="00FF6A5F">
      <w:pPr>
        <w:pStyle w:val="ListParagraph"/>
        <w:numPr>
          <w:ilvl w:val="0"/>
          <w:numId w:val="4"/>
        </w:numPr>
        <w:rPr>
          <w:ins w:id="28" w:author="Ibrahim Duah Kwaku" w:date="2021-10-18T16:48:00Z"/>
        </w:rPr>
      </w:pPr>
      <w:r>
        <w:t>Outcome of care</w:t>
      </w:r>
    </w:p>
    <w:p w14:paraId="7CB3F882" w14:textId="77777777" w:rsidR="00377B21" w:rsidRDefault="00377B21">
      <w:pPr>
        <w:rPr>
          <w:ins w:id="29" w:author="Ibrahim Duah Kwaku" w:date="2021-10-18T16:48:00Z"/>
        </w:rPr>
      </w:pPr>
      <w:ins w:id="30" w:author="Ibrahim Duah Kwaku" w:date="2021-10-18T16:48:00Z">
        <w:r>
          <w:br w:type="page"/>
        </w:r>
      </w:ins>
    </w:p>
    <w:p w14:paraId="61299115" w14:textId="1726BA7F" w:rsidR="00FF6A5F" w:rsidRDefault="00377B21" w:rsidP="00377B21">
      <w:pPr>
        <w:pPrChange w:id="31" w:author="Ibrahim Duah Kwaku" w:date="2021-10-18T16:49:00Z">
          <w:pPr>
            <w:pStyle w:val="ListParagraph"/>
            <w:numPr>
              <w:numId w:val="4"/>
            </w:numPr>
            <w:ind w:hanging="360"/>
          </w:pPr>
        </w:pPrChange>
      </w:pPr>
      <w:commentRangeStart w:id="32"/>
      <w:ins w:id="33" w:author="Ibrahim Duah Kwaku" w:date="2021-10-18T16:49:00Z">
        <w:r w:rsidRPr="00377B21">
          <w:lastRenderedPageBreak/>
          <w:drawing>
            <wp:inline distT="0" distB="0" distL="0" distR="0" wp14:anchorId="43CD48AB" wp14:editId="4DDB50C3">
              <wp:extent cx="6276975" cy="7058025"/>
              <wp:effectExtent l="0" t="0" r="9525" b="9525"/>
              <wp:docPr id="1" name="Picture 1" descr="Diagram, schematic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Diagram, schematic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6975" cy="7058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commentRangeEnd w:id="32"/>
      <w:ins w:id="34" w:author="Ibrahim Duah Kwaku" w:date="2021-10-18T16:50:00Z">
        <w:r w:rsidR="00467145">
          <w:rPr>
            <w:rStyle w:val="CommentReference"/>
          </w:rPr>
          <w:commentReference w:id="32"/>
        </w:r>
      </w:ins>
    </w:p>
    <w:sectPr w:rsidR="00FF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H Amuasi" w:date="2021-10-09T13:15:00Z" w:initials="JHA">
    <w:p w14:paraId="6FCE378E" w14:textId="6E197CB1" w:rsidR="00093C32" w:rsidRDefault="00093C32">
      <w:pPr>
        <w:pStyle w:val="CommentText"/>
      </w:pPr>
      <w:r>
        <w:rPr>
          <w:rStyle w:val="CommentReference"/>
        </w:rPr>
        <w:annotationRef/>
      </w:r>
      <w:r>
        <w:t>Because we do not really know what the data offers, this must be captured as “questions that could be answered”.</w:t>
      </w:r>
    </w:p>
  </w:comment>
  <w:comment w:id="26" w:author="John H Amuasi" w:date="2021-10-09T13:20:00Z" w:initials="JHA">
    <w:p w14:paraId="4E5AC74A" w14:textId="3B0C9E16" w:rsidR="00093C32" w:rsidRDefault="00093C32">
      <w:pPr>
        <w:pStyle w:val="CommentText"/>
      </w:pPr>
      <w:r>
        <w:rPr>
          <w:rStyle w:val="CommentReference"/>
        </w:rPr>
        <w:annotationRef/>
      </w:r>
      <w:r>
        <w:t>Provide me with a list of all the raw variables directly available from the database you have.</w:t>
      </w:r>
    </w:p>
  </w:comment>
  <w:comment w:id="27" w:author="Ibrahim Duah Kwaku" w:date="2021-10-18T16:38:00Z" w:initials="IDK">
    <w:p w14:paraId="3A5A6087" w14:textId="5DDAB198" w:rsidR="00377B21" w:rsidRDefault="00377B21">
      <w:pPr>
        <w:pStyle w:val="CommentText"/>
      </w:pPr>
      <w:r>
        <w:rPr>
          <w:rStyle w:val="CommentReference"/>
        </w:rPr>
        <w:annotationRef/>
      </w:r>
      <w:r>
        <w:t>Dr. Amuasi, there are over 30 tables that deal with patient care</w:t>
      </w:r>
      <w:r w:rsidR="00467145">
        <w:t xml:space="preserve"> with the minimum having 2 fields (Sex)</w:t>
      </w:r>
      <w:r>
        <w:t xml:space="preserve">. For example, payments for a drug </w:t>
      </w:r>
      <w:r w:rsidR="00467145">
        <w:t>are</w:t>
      </w:r>
      <w:r>
        <w:t xml:space="preserve"> deducible from at least 5 tables (I have inserted a database diagram snapshot).</w:t>
      </w:r>
    </w:p>
    <w:p w14:paraId="07906455" w14:textId="77777777" w:rsidR="00377B21" w:rsidRDefault="00377B21">
      <w:pPr>
        <w:pStyle w:val="CommentText"/>
      </w:pPr>
    </w:p>
    <w:p w14:paraId="1C8DE4A6" w14:textId="3835EB4B" w:rsidR="00377B21" w:rsidRDefault="00377B21">
      <w:pPr>
        <w:pStyle w:val="CommentText"/>
      </w:pPr>
    </w:p>
  </w:comment>
  <w:comment w:id="32" w:author="Ibrahim Duah Kwaku" w:date="2021-10-18T16:50:00Z" w:initials="IDK">
    <w:p w14:paraId="754E46DC" w14:textId="77777777" w:rsidR="00467145" w:rsidRDefault="00467145">
      <w:pPr>
        <w:pStyle w:val="CommentText"/>
      </w:pPr>
      <w:r>
        <w:rPr>
          <w:rStyle w:val="CommentReference"/>
        </w:rPr>
        <w:annotationRef/>
      </w:r>
      <w:r>
        <w:t>5 tables depicting relationship between the patient and the drugs. This excluded other information such as sex and occupation.</w:t>
      </w:r>
    </w:p>
    <w:p w14:paraId="6A6A3A5F" w14:textId="77777777" w:rsidR="00467145" w:rsidRDefault="00467145">
      <w:pPr>
        <w:pStyle w:val="CommentText"/>
      </w:pPr>
    </w:p>
    <w:p w14:paraId="4E9A7FAC" w14:textId="77777777" w:rsidR="00467145" w:rsidRDefault="00467145">
      <w:pPr>
        <w:pStyle w:val="CommentText"/>
      </w:pPr>
      <w:r>
        <w:t>We can therefore look at the data we want and extract it.</w:t>
      </w:r>
    </w:p>
    <w:p w14:paraId="3A14EE4B" w14:textId="77777777" w:rsidR="00467145" w:rsidRDefault="00467145">
      <w:pPr>
        <w:pStyle w:val="CommentText"/>
      </w:pPr>
    </w:p>
    <w:p w14:paraId="71B61DF5" w14:textId="1B05539D" w:rsidR="00467145" w:rsidRDefault="00467145">
      <w:pPr>
        <w:pStyle w:val="CommentText"/>
      </w:pPr>
      <w:r>
        <w:t>I await further directives.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CE378E" w15:done="0"/>
  <w15:commentEx w15:paraId="4E5AC74A" w15:done="0"/>
  <w15:commentEx w15:paraId="1C8DE4A6" w15:paraIdParent="4E5AC74A" w15:done="0"/>
  <w15:commentEx w15:paraId="71B61D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C1456" w16cex:dateUtc="2021-10-09T13:15:00Z"/>
  <w16cex:commentExtensible w16cex:durableId="250C1585" w16cex:dateUtc="2021-10-09T13:20:00Z"/>
  <w16cex:commentExtensible w16cex:durableId="2518219E" w16cex:dateUtc="2021-10-18T16:38:00Z"/>
  <w16cex:commentExtensible w16cex:durableId="2518245D" w16cex:dateUtc="2021-10-18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CE378E" w16cid:durableId="250C1456"/>
  <w16cid:commentId w16cid:paraId="4E5AC74A" w16cid:durableId="250C1585"/>
  <w16cid:commentId w16cid:paraId="1C8DE4A6" w16cid:durableId="2518219E"/>
  <w16cid:commentId w16cid:paraId="71B61DF5" w16cid:durableId="2518245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0FA"/>
    <w:multiLevelType w:val="hybridMultilevel"/>
    <w:tmpl w:val="24B2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175B"/>
    <w:multiLevelType w:val="hybridMultilevel"/>
    <w:tmpl w:val="71DEA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B7410"/>
    <w:multiLevelType w:val="hybridMultilevel"/>
    <w:tmpl w:val="A7AAB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87682"/>
    <w:multiLevelType w:val="hybridMultilevel"/>
    <w:tmpl w:val="6AC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H Amuasi">
    <w15:presenceInfo w15:providerId="None" w15:userId="John H Amuasi"/>
  </w15:person>
  <w15:person w15:author="Ibrahim Duah Kwaku">
    <w15:presenceInfo w15:providerId="Windows Live" w15:userId="e524dab2aee56e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M7E0NzY1tbQwN7BU0lEKTi0uzszPAykwrAUAb+Xl/iwAAAA="/>
  </w:docVars>
  <w:rsids>
    <w:rsidRoot w:val="00FD1813"/>
    <w:rsid w:val="00093C32"/>
    <w:rsid w:val="00377B21"/>
    <w:rsid w:val="00467145"/>
    <w:rsid w:val="005631F9"/>
    <w:rsid w:val="00640661"/>
    <w:rsid w:val="006A0C1C"/>
    <w:rsid w:val="00B21468"/>
    <w:rsid w:val="00E17EEC"/>
    <w:rsid w:val="00FD1813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93DB"/>
  <w15:chartTrackingRefBased/>
  <w15:docId w15:val="{DFF90220-36D9-40AB-A289-E26DD940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6A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6A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93C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C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C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C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C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Duah Kwaku</dc:creator>
  <cp:keywords/>
  <dc:description/>
  <cp:lastModifiedBy>Ibrahim Duah Kwaku</cp:lastModifiedBy>
  <cp:revision>2</cp:revision>
  <dcterms:created xsi:type="dcterms:W3CDTF">2021-10-18T16:55:00Z</dcterms:created>
  <dcterms:modified xsi:type="dcterms:W3CDTF">2021-10-18T16:55:00Z</dcterms:modified>
</cp:coreProperties>
</file>